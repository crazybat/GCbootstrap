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D1B" w:rsidRDefault="001076A7" w:rsidP="00655D1B">
      <w:pPr>
        <w:pStyle w:val="Heading1"/>
      </w:pPr>
      <w:ins w:id="0" w:author="Battilana, Marco R" w:date="2018-08-27T09:09:00Z">
        <w:r>
          <w:t xml:space="preserve">My </w:t>
        </w:r>
      </w:ins>
      <w:r w:rsidR="00655D1B">
        <w:t>Personal Workspace</w:t>
      </w:r>
    </w:p>
    <w:p w:rsidR="00655D1B" w:rsidDel="006F3A7D" w:rsidRDefault="00655D1B" w:rsidP="00655D1B">
      <w:pPr>
        <w:pStyle w:val="Heading2"/>
        <w:rPr>
          <w:del w:id="1" w:author="Battilana, Marco R" w:date="2018-08-27T10:17:00Z"/>
        </w:rPr>
      </w:pPr>
      <w:del w:id="2" w:author="Battilana, Marco R" w:date="2018-08-27T10:17:00Z">
        <w:r w:rsidDel="006F3A7D">
          <w:delText>Business Rules</w:delText>
        </w:r>
      </w:del>
    </w:p>
    <w:p w:rsidR="00655D1B" w:rsidDel="006F3A7D" w:rsidRDefault="00655D1B" w:rsidP="00655D1B">
      <w:pPr>
        <w:pStyle w:val="ListParagraph"/>
        <w:numPr>
          <w:ilvl w:val="0"/>
          <w:numId w:val="3"/>
        </w:numPr>
        <w:rPr>
          <w:del w:id="3" w:author="Battilana, Marco R" w:date="2018-08-27T10:17:00Z"/>
        </w:rPr>
      </w:pPr>
      <w:del w:id="4" w:author="Battilana, Marco R" w:date="2018-08-27T10:17:00Z">
        <w:r w:rsidDel="006F3A7D">
          <w:delText>Each user will have a personal workspace in GCdocs. The personal workspace is intended to be used for managing documents of a personal-professional nature, and in accordance with Policy on Acceptable Network and Device Use and IM Standard for the Storage of Electronic Information.</w:delText>
        </w:r>
      </w:del>
    </w:p>
    <w:p w:rsidR="00655D1B" w:rsidDel="006F3A7D" w:rsidRDefault="00655D1B" w:rsidP="00655D1B">
      <w:pPr>
        <w:pStyle w:val="ListParagraph"/>
        <w:numPr>
          <w:ilvl w:val="0"/>
          <w:numId w:val="3"/>
        </w:numPr>
        <w:rPr>
          <w:del w:id="5" w:author="Battilana, Marco R" w:date="2018-08-27T10:17:00Z"/>
        </w:rPr>
      </w:pPr>
      <w:del w:id="6" w:author="Battilana, Marco R" w:date="2018-08-27T10:17:00Z">
        <w:r w:rsidDel="006F3A7D">
          <w:delText xml:space="preserve">A user’s personal workspace will be setup as accessible only to the user and GCdocs Administrators but the user will retain control over access to their personal space. </w:delText>
        </w:r>
      </w:del>
    </w:p>
    <w:p w:rsidR="00655D1B" w:rsidDel="006F3A7D" w:rsidRDefault="00655D1B" w:rsidP="00655D1B">
      <w:pPr>
        <w:pStyle w:val="ListParagraph"/>
        <w:numPr>
          <w:ilvl w:val="0"/>
          <w:numId w:val="3"/>
        </w:numPr>
        <w:rPr>
          <w:del w:id="7" w:author="Battilana, Marco R" w:date="2018-08-27T10:17:00Z"/>
        </w:rPr>
      </w:pPr>
      <w:del w:id="8" w:author="Battilana, Marco R" w:date="2018-08-27T10:17:00Z">
        <w:r w:rsidDel="006F3A7D">
          <w:delText>Users must limit access to their personal workspace to every extent possible. If a document in one’s personal workspace must be shared, there is likely a folder to share it within the enterprise workspace where access can be limited as required rather than permitting access to one’s personal workspace.</w:delText>
        </w:r>
      </w:del>
    </w:p>
    <w:p w:rsidR="00655D1B" w:rsidDel="006F3A7D" w:rsidRDefault="00655D1B" w:rsidP="00655D1B">
      <w:pPr>
        <w:pStyle w:val="ListParagraph"/>
        <w:numPr>
          <w:ilvl w:val="0"/>
          <w:numId w:val="3"/>
        </w:numPr>
        <w:rPr>
          <w:del w:id="9" w:author="Battilana, Marco R" w:date="2018-08-27T10:17:00Z"/>
        </w:rPr>
      </w:pPr>
      <w:del w:id="10" w:author="Battilana, Marco R" w:date="2018-08-27T10:17:00Z">
        <w:r w:rsidDel="006F3A7D">
          <w:delText>All information of business value must be stored within the enterprise workspace, even in draft form. There are access controls available to document owners that allow them to limit access to their documents until they are prepared to share more broadly.</w:delText>
        </w:r>
      </w:del>
    </w:p>
    <w:p w:rsidR="00655D1B" w:rsidDel="006F3A7D" w:rsidRDefault="00655D1B" w:rsidP="00655D1B">
      <w:pPr>
        <w:pStyle w:val="ListParagraph"/>
        <w:numPr>
          <w:ilvl w:val="0"/>
          <w:numId w:val="3"/>
        </w:numPr>
        <w:rPr>
          <w:del w:id="11" w:author="Battilana, Marco R" w:date="2018-08-27T10:17:00Z"/>
        </w:rPr>
      </w:pPr>
      <w:del w:id="12" w:author="Battilana, Marco R" w:date="2018-08-27T10:17:00Z">
        <w:r w:rsidDel="006F3A7D">
          <w:delText xml:space="preserve">Users are responsible for utilizing their Personal Workspace responsibly. Regular monitoring and reporting will be conducted on the size of Personal Workspaces and targeted document types (e.g. videos and photos). Information Management Services may follow-up with employees, if required, to request that clean-up actions be performed. </w:delText>
        </w:r>
      </w:del>
    </w:p>
    <w:p w:rsidR="00655D1B" w:rsidDel="006F3A7D" w:rsidRDefault="00655D1B" w:rsidP="00655D1B">
      <w:pPr>
        <w:pStyle w:val="ListParagraph"/>
        <w:numPr>
          <w:ilvl w:val="0"/>
          <w:numId w:val="3"/>
        </w:numPr>
        <w:rPr>
          <w:del w:id="13" w:author="Battilana, Marco R" w:date="2018-08-27T10:17:00Z"/>
        </w:rPr>
      </w:pPr>
      <w:del w:id="14" w:author="Battilana, Marco R" w:date="2018-08-27T10:17:00Z">
        <w:r w:rsidDel="006F3A7D">
          <w:delText>Remember, content remaining in a user’s personal workspace will be deleted 30 days following their departure from the Department - IM Standard for Departing Employees.</w:delText>
        </w:r>
      </w:del>
    </w:p>
    <w:p w:rsidR="00655D1B" w:rsidDel="00594944" w:rsidRDefault="00655D1B" w:rsidP="00655D1B">
      <w:pPr>
        <w:rPr>
          <w:del w:id="15" w:author="Battilana, Marco R" w:date="2018-08-27T09:14:00Z"/>
        </w:rPr>
      </w:pPr>
    </w:p>
    <w:p w:rsidR="00655D1B" w:rsidRPr="00655D1B" w:rsidDel="006F3A7D" w:rsidRDefault="00655D1B" w:rsidP="00655D1B">
      <w:pPr>
        <w:rPr>
          <w:del w:id="16" w:author="Battilana, Marco R" w:date="2018-08-27T10:17:00Z"/>
          <w:i/>
        </w:rPr>
      </w:pPr>
      <w:del w:id="17" w:author="Battilana, Marco R" w:date="2018-08-27T10:17:00Z">
        <w:r w:rsidRPr="00655D1B" w:rsidDel="006F3A7D">
          <w:rPr>
            <w:i/>
          </w:rPr>
          <w:delText xml:space="preserve">Justification: As this space is not meant to store documents of business value, it will not be retained for future departmental use once the employee leaves the department. Also, limiting access to one’s personal workspace, where at all possible, mitigates any risk that another employee may access any personal information contained therein. </w:delText>
        </w:r>
      </w:del>
    </w:p>
    <w:p w:rsidR="00655D1B" w:rsidDel="006F3A7D" w:rsidRDefault="00655D1B" w:rsidP="00655D1B">
      <w:pPr>
        <w:rPr>
          <w:del w:id="18" w:author="Battilana, Marco R" w:date="2018-08-27T10:17:00Z"/>
        </w:rPr>
      </w:pPr>
    </w:p>
    <w:p w:rsidR="00655D1B" w:rsidDel="006F3A7D" w:rsidRDefault="00655D1B" w:rsidP="00655D1B">
      <w:pPr>
        <w:pStyle w:val="Heading2"/>
        <w:rPr>
          <w:del w:id="19" w:author="Battilana, Marco R" w:date="2018-08-27T10:17:00Z"/>
        </w:rPr>
      </w:pPr>
      <w:del w:id="20" w:author="Battilana, Marco R" w:date="2018-08-27T10:17:00Z">
        <w:r w:rsidDel="006F3A7D">
          <w:delText>Best Practices</w:delText>
        </w:r>
      </w:del>
    </w:p>
    <w:p w:rsidR="00655D1B" w:rsidDel="006F3A7D" w:rsidRDefault="00655D1B" w:rsidP="00655D1B">
      <w:pPr>
        <w:pStyle w:val="ListParagraph"/>
        <w:numPr>
          <w:ilvl w:val="0"/>
          <w:numId w:val="5"/>
        </w:numPr>
        <w:rPr>
          <w:del w:id="21" w:author="Battilana, Marco R" w:date="2018-08-27T10:17:00Z"/>
        </w:rPr>
      </w:pPr>
      <w:del w:id="22" w:author="Battilana, Marco R" w:date="2018-08-27T10:17:00Z">
        <w:r w:rsidDel="006F3A7D">
          <w:delText xml:space="preserve">Users must not save information of business value in their personal workspace as it cannot be shared with colleagues and will be lost should the employee depart unexpectedly. The content should be deleted when the employee leaves the department. </w:delText>
        </w:r>
      </w:del>
    </w:p>
    <w:p w:rsidR="00655D1B" w:rsidDel="006F3A7D" w:rsidRDefault="00655D1B" w:rsidP="00655D1B">
      <w:pPr>
        <w:pStyle w:val="ListParagraph"/>
        <w:numPr>
          <w:ilvl w:val="0"/>
          <w:numId w:val="5"/>
        </w:numPr>
        <w:rPr>
          <w:del w:id="23" w:author="Battilana, Marco R" w:date="2018-08-27T10:17:00Z"/>
        </w:rPr>
      </w:pPr>
      <w:del w:id="24" w:author="Battilana, Marco R" w:date="2018-08-27T10:17:00Z">
        <w:r w:rsidDel="006F3A7D">
          <w:delText>Personal-professional items, such as an email referencing an employee’s performance agreement, resume, personal HR files, etc. are examples of what may be kept in this area.</w:delText>
        </w:r>
      </w:del>
    </w:p>
    <w:p w:rsidR="00655D1B" w:rsidDel="006F3A7D" w:rsidRDefault="00655D1B" w:rsidP="00655D1B">
      <w:pPr>
        <w:pStyle w:val="ListParagraph"/>
        <w:numPr>
          <w:ilvl w:val="0"/>
          <w:numId w:val="5"/>
        </w:numPr>
        <w:rPr>
          <w:del w:id="25" w:author="Battilana, Marco R" w:date="2018-08-27T10:17:00Z"/>
        </w:rPr>
      </w:pPr>
      <w:del w:id="26" w:author="Battilana, Marco R" w:date="2018-08-27T10:17:00Z">
        <w:r w:rsidDel="006F3A7D">
          <w:delText xml:space="preserve">Users are encouraged to review the contents of their Personal Workspace regularly (every two years at a minimum) and perform clean-up actions to maintain an organized Personal Workspace environment. </w:delText>
        </w:r>
      </w:del>
    </w:p>
    <w:p w:rsidR="00655D1B" w:rsidDel="006F3A7D" w:rsidRDefault="00655D1B" w:rsidP="00655D1B">
      <w:pPr>
        <w:rPr>
          <w:del w:id="27" w:author="Battilana, Marco R" w:date="2018-08-27T10:17:00Z"/>
        </w:rPr>
      </w:pPr>
    </w:p>
    <w:p w:rsidR="00655D1B" w:rsidRPr="00655D1B" w:rsidDel="006F3A7D" w:rsidRDefault="00655D1B" w:rsidP="00655D1B">
      <w:pPr>
        <w:rPr>
          <w:del w:id="28" w:author="Battilana, Marco R" w:date="2018-08-27T10:17:00Z"/>
          <w:i/>
        </w:rPr>
      </w:pPr>
      <w:del w:id="29" w:author="Battilana, Marco R" w:date="2018-08-27T10:17:00Z">
        <w:r w:rsidRPr="00655D1B" w:rsidDel="006F3A7D">
          <w:rPr>
            <w:i/>
          </w:rPr>
          <w:lastRenderedPageBreak/>
          <w:delText xml:space="preserve">Justification: Information of business value must be accessible to other employees requiring it for their duties and be accessible for ATIP searches. Regularly deleting information that is no longer useful will help maintain respectable electronic storage levels for the department. </w:delText>
        </w:r>
      </w:del>
    </w:p>
    <w:p w:rsidR="00594944" w:rsidRDefault="00655D1B" w:rsidP="00440205">
      <w:pPr>
        <w:pStyle w:val="Heading2"/>
        <w:rPr>
          <w:ins w:id="30" w:author="Battilana, Marco R" w:date="2018-08-27T09:36:00Z"/>
        </w:rPr>
        <w:pPrChange w:id="31" w:author="Battilana, Marco R" w:date="2018-08-27T09:37:00Z">
          <w:pPr>
            <w:pStyle w:val="ListParagraph"/>
            <w:numPr>
              <w:numId w:val="1"/>
            </w:numPr>
            <w:ind w:hanging="360"/>
          </w:pPr>
        </w:pPrChange>
      </w:pPr>
      <w:del w:id="32" w:author="Battilana, Marco R" w:date="2018-08-27T10:17:00Z">
        <w:r w:rsidDel="006F3A7D">
          <w:delText>GCdocs Business Rules and Best Practices</w:delText>
        </w:r>
      </w:del>
      <w:ins w:id="33" w:author="Battilana, Marco R" w:date="2018-08-27T09:36:00Z">
        <w:r w:rsidR="00440205">
          <w:t>Migration</w:t>
        </w:r>
      </w:ins>
    </w:p>
    <w:p w:rsidR="00440205" w:rsidRDefault="00091F88" w:rsidP="00594944">
      <w:pPr>
        <w:rPr>
          <w:ins w:id="34" w:author="Battilana, Marco R" w:date="2018-08-27T09:40:00Z"/>
        </w:rPr>
        <w:pPrChange w:id="35" w:author="Battilana, Marco R" w:date="2018-08-27T09:14:00Z">
          <w:pPr>
            <w:pStyle w:val="ListParagraph"/>
            <w:numPr>
              <w:numId w:val="1"/>
            </w:numPr>
            <w:ind w:hanging="360"/>
          </w:pPr>
        </w:pPrChange>
      </w:pPr>
      <w:ins w:id="36" w:author="Battilana, Marco R" w:date="2018-08-27T10:44:00Z">
        <w:r>
          <w:t>GCdocs allows for the m</w:t>
        </w:r>
      </w:ins>
      <w:ins w:id="37" w:author="Battilana, Marco R" w:date="2018-08-27T09:36:00Z">
        <w:r w:rsidR="00440205">
          <w:t>igrati</w:t>
        </w:r>
      </w:ins>
      <w:ins w:id="38" w:author="Battilana, Marco R" w:date="2018-08-27T10:44:00Z">
        <w:r>
          <w:t xml:space="preserve">on </w:t>
        </w:r>
      </w:ins>
      <w:ins w:id="39" w:author="Battilana, Marco R" w:date="2018-08-27T10:02:00Z">
        <w:r w:rsidR="000F4383">
          <w:t xml:space="preserve">of </w:t>
        </w:r>
      </w:ins>
      <w:ins w:id="40" w:author="Battilana, Marco R" w:date="2018-08-27T10:44:00Z">
        <w:r>
          <w:t xml:space="preserve">your personal </w:t>
        </w:r>
      </w:ins>
      <w:ins w:id="41" w:author="Battilana, Marco R" w:date="2018-08-27T09:40:00Z">
        <w:r w:rsidR="00440205">
          <w:t xml:space="preserve">documents and e-mails </w:t>
        </w:r>
      </w:ins>
      <w:ins w:id="42" w:author="Battilana, Marco R" w:date="2018-08-27T09:36:00Z">
        <w:r w:rsidR="00440205">
          <w:t xml:space="preserve">to </w:t>
        </w:r>
      </w:ins>
      <w:ins w:id="43" w:author="Battilana, Marco R" w:date="2018-08-27T10:05:00Z">
        <w:r w:rsidR="000B44B6">
          <w:t xml:space="preserve">your </w:t>
        </w:r>
        <w:r w:rsidR="000B44B6" w:rsidRPr="00FC2DD6">
          <w:rPr>
            <w:b/>
            <w:rPrChange w:id="44" w:author="Battilana, Marco R" w:date="2018-08-27T10:46:00Z">
              <w:rPr/>
            </w:rPrChange>
          </w:rPr>
          <w:t>Personal Workspace</w:t>
        </w:r>
      </w:ins>
      <w:ins w:id="45" w:author="Battilana, Marco R" w:date="2018-08-27T09:36:00Z">
        <w:r w:rsidR="00440205">
          <w:t>.</w:t>
        </w:r>
      </w:ins>
      <w:ins w:id="46" w:author="Battilana, Marco R" w:date="2018-08-27T09:40:00Z">
        <w:r w:rsidR="00440205">
          <w:t xml:space="preserve"> Once </w:t>
        </w:r>
      </w:ins>
      <w:ins w:id="47" w:author="Battilana, Marco R" w:date="2018-08-27T10:02:00Z">
        <w:r w:rsidR="000F4383">
          <w:t>your content has been migrated to</w:t>
        </w:r>
      </w:ins>
      <w:ins w:id="48" w:author="Battilana, Marco R" w:date="2018-08-27T09:40:00Z">
        <w:r w:rsidR="00440205">
          <w:t xml:space="preserve"> GCdocs, you will always have access to </w:t>
        </w:r>
      </w:ins>
      <w:ins w:id="49" w:author="Battilana, Marco R" w:date="2018-08-27T10:05:00Z">
        <w:r w:rsidR="00A66238">
          <w:t>your personal</w:t>
        </w:r>
      </w:ins>
      <w:ins w:id="50" w:author="Battilana, Marco R" w:date="2018-08-27T09:40:00Z">
        <w:r w:rsidR="00440205">
          <w:t xml:space="preserve"> records</w:t>
        </w:r>
      </w:ins>
      <w:ins w:id="51" w:author="Battilana, Marco R" w:date="2018-08-27T10:46:00Z">
        <w:r w:rsidR="000E4028">
          <w:t xml:space="preserve"> when needed</w:t>
        </w:r>
      </w:ins>
      <w:ins w:id="52" w:author="Battilana, Marco R" w:date="2018-08-27T09:40:00Z">
        <w:r w:rsidR="00440205">
          <w:t>.</w:t>
        </w:r>
      </w:ins>
    </w:p>
    <w:p w:rsidR="00440205" w:rsidRDefault="00440205" w:rsidP="00594944">
      <w:pPr>
        <w:rPr>
          <w:ins w:id="53" w:author="Battilana, Marco R" w:date="2018-08-27T09:14:00Z"/>
        </w:rPr>
        <w:pPrChange w:id="54" w:author="Battilana, Marco R" w:date="2018-08-27T09:14:00Z">
          <w:pPr>
            <w:pStyle w:val="ListParagraph"/>
            <w:numPr>
              <w:numId w:val="1"/>
            </w:numPr>
            <w:ind w:hanging="360"/>
          </w:pPr>
        </w:pPrChange>
      </w:pPr>
      <w:ins w:id="55" w:author="Battilana, Marco R" w:date="2018-08-27T09:36:00Z">
        <w:r>
          <w:t xml:space="preserve">These video tutorials </w:t>
        </w:r>
      </w:ins>
      <w:ins w:id="56" w:author="Battilana, Marco R" w:date="2018-08-27T10:04:00Z">
        <w:r w:rsidR="00713982">
          <w:t xml:space="preserve">and presentations </w:t>
        </w:r>
      </w:ins>
      <w:ins w:id="57" w:author="Battilana, Marco R" w:date="2018-08-27T09:36:00Z">
        <w:r>
          <w:t xml:space="preserve">will show you the various methods </w:t>
        </w:r>
      </w:ins>
      <w:ins w:id="58" w:author="Battilana, Marco R" w:date="2018-08-27T10:05:00Z">
        <w:r w:rsidR="00713982">
          <w:t>for</w:t>
        </w:r>
      </w:ins>
      <w:ins w:id="59" w:author="Battilana, Marco R" w:date="2018-08-27T09:36:00Z">
        <w:r>
          <w:t xml:space="preserve"> saving</w:t>
        </w:r>
      </w:ins>
      <w:ins w:id="60" w:author="Battilana, Marco R" w:date="2018-08-27T10:06:00Z">
        <w:r w:rsidR="000B44B6">
          <w:t xml:space="preserve"> your</w:t>
        </w:r>
      </w:ins>
      <w:ins w:id="61" w:author="Battilana, Marco R" w:date="2018-08-27T09:36:00Z">
        <w:r>
          <w:t xml:space="preserve"> items. </w:t>
        </w:r>
      </w:ins>
    </w:p>
    <w:p w:rsidR="00594944" w:rsidRDefault="00594944" w:rsidP="00594944">
      <w:pPr>
        <w:pStyle w:val="Heading2"/>
        <w:rPr>
          <w:ins w:id="62" w:author="Battilana, Marco R" w:date="2018-08-27T09:14:00Z"/>
        </w:rPr>
      </w:pPr>
      <w:ins w:id="63" w:author="Battilana, Marco R" w:date="2018-08-27T09:14:00Z">
        <w:r>
          <w:t>Saving Documents</w:t>
        </w:r>
      </w:ins>
    </w:p>
    <w:p w:rsidR="00B7165E" w:rsidRDefault="006F3A7D" w:rsidP="00B7165E">
      <w:pPr>
        <w:pStyle w:val="ListParagraph"/>
        <w:numPr>
          <w:ilvl w:val="0"/>
          <w:numId w:val="1"/>
        </w:numPr>
        <w:rPr>
          <w:ins w:id="64" w:author="Battilana, Marco R" w:date="2018-08-27T09:19:00Z"/>
        </w:rPr>
        <w:pPrChange w:id="65" w:author="Battilana, Marco R" w:date="2018-08-27T09:16:00Z">
          <w:pPr/>
        </w:pPrChange>
      </w:pPr>
      <w:ins w:id="66" w:author="Battilana, Marco R" w:date="2018-08-27T10:20:00Z">
        <w:r>
          <w:fldChar w:fldCharType="begin"/>
        </w:r>
        <w:r>
          <w:instrText xml:space="preserve"> HYPERLINK "http://www.gcpedia.gc.ca/wiki/Information_management_at_Fisheries_and_Oceans_Canada_(DFO)/Information_management_initiatives/GCDocs/Guide" \l "saving" </w:instrText>
        </w:r>
        <w:r>
          <w:fldChar w:fldCharType="separate"/>
        </w:r>
        <w:r w:rsidR="00B7165E" w:rsidRPr="006F3A7D">
          <w:rPr>
            <w:rStyle w:val="Hyperlink"/>
          </w:rPr>
          <w:t>Save directly to a folder</w:t>
        </w:r>
        <w:r>
          <w:fldChar w:fldCharType="end"/>
        </w:r>
      </w:ins>
      <w:ins w:id="67" w:author="Battilana, Marco R" w:date="2018-08-27T09:19:00Z">
        <w:r w:rsidR="00B7165E">
          <w:t xml:space="preserve"> </w:t>
        </w:r>
      </w:ins>
    </w:p>
    <w:p w:rsidR="00B7165E" w:rsidRDefault="006F3A7D" w:rsidP="00B7165E">
      <w:pPr>
        <w:pStyle w:val="ListParagraph"/>
        <w:numPr>
          <w:ilvl w:val="0"/>
          <w:numId w:val="1"/>
        </w:numPr>
        <w:rPr>
          <w:ins w:id="68" w:author="Battilana, Marco R" w:date="2018-08-27T09:20:00Z"/>
        </w:rPr>
        <w:pPrChange w:id="69" w:author="Battilana, Marco R" w:date="2018-08-27T09:16:00Z">
          <w:pPr/>
        </w:pPrChange>
      </w:pPr>
      <w:ins w:id="70" w:author="Battilana, Marco R" w:date="2018-08-27T10:20:00Z">
        <w:r>
          <w:fldChar w:fldCharType="begin"/>
        </w:r>
        <w:r>
          <w:instrText xml:space="preserve"> HYPERLINK "http://www.gcpedia.gc.ca/wiki/Information_management_at_Fisheries_and_Oceans_Canada_(DFO)/Information_management_initiatives/GCDocs/Guide" \l "saving" </w:instrText>
        </w:r>
        <w:r>
          <w:fldChar w:fldCharType="separate"/>
        </w:r>
        <w:r w:rsidR="00B7165E" w:rsidRPr="006F3A7D">
          <w:rPr>
            <w:rStyle w:val="Hyperlink"/>
          </w:rPr>
          <w:t>Save using Drag and Drop</w:t>
        </w:r>
        <w:r>
          <w:fldChar w:fldCharType="end"/>
        </w:r>
      </w:ins>
    </w:p>
    <w:p w:rsidR="00B7165E" w:rsidRDefault="006F3A7D" w:rsidP="00B7165E">
      <w:pPr>
        <w:pStyle w:val="ListParagraph"/>
        <w:numPr>
          <w:ilvl w:val="0"/>
          <w:numId w:val="1"/>
        </w:numPr>
        <w:rPr>
          <w:ins w:id="71" w:author="Battilana, Marco R" w:date="2018-08-27T09:14:00Z"/>
        </w:rPr>
        <w:pPrChange w:id="72" w:author="Battilana, Marco R" w:date="2018-08-27T09:16:00Z">
          <w:pPr/>
        </w:pPrChange>
      </w:pPr>
      <w:ins w:id="73" w:author="Battilana, Marco R" w:date="2018-08-27T10:20:00Z">
        <w:r>
          <w:fldChar w:fldCharType="begin"/>
        </w:r>
        <w:r>
          <w:instrText xml:space="preserve"> HYPERLINK "http://www.gcpedia.gc.ca/wiki/Information_management_at_Fisheries_and_Oceans_Canada_(DFO)/Information_management_initiatives/GCDocs/Guide" \l "saving" </w:instrText>
        </w:r>
        <w:r>
          <w:fldChar w:fldCharType="separate"/>
        </w:r>
        <w:r w:rsidR="00B7165E" w:rsidRPr="006F3A7D">
          <w:rPr>
            <w:rStyle w:val="Hyperlink"/>
          </w:rPr>
          <w:t>Add a version to an existing GCdocs document</w:t>
        </w:r>
        <w:r>
          <w:fldChar w:fldCharType="end"/>
        </w:r>
      </w:ins>
    </w:p>
    <w:p w:rsidR="00594944" w:rsidRDefault="00594944" w:rsidP="00594944">
      <w:pPr>
        <w:pStyle w:val="Heading2"/>
        <w:rPr>
          <w:ins w:id="74" w:author="Battilana, Marco R" w:date="2018-08-27T09:21:00Z"/>
        </w:rPr>
      </w:pPr>
      <w:ins w:id="75" w:author="Battilana, Marco R" w:date="2018-08-27T09:14:00Z">
        <w:r>
          <w:t>Saving E-mails</w:t>
        </w:r>
      </w:ins>
    </w:p>
    <w:p w:rsidR="00B7165E" w:rsidRDefault="006F3A7D" w:rsidP="00B7165E">
      <w:pPr>
        <w:pStyle w:val="ListParagraph"/>
        <w:numPr>
          <w:ilvl w:val="0"/>
          <w:numId w:val="7"/>
        </w:numPr>
        <w:rPr>
          <w:ins w:id="76" w:author="Battilana, Marco R" w:date="2018-08-27T09:23:00Z"/>
        </w:rPr>
        <w:pPrChange w:id="77" w:author="Battilana, Marco R" w:date="2018-08-27T09:22:00Z">
          <w:pPr>
            <w:pStyle w:val="Heading2"/>
          </w:pPr>
        </w:pPrChange>
      </w:pPr>
      <w:ins w:id="78" w:author="Battilana, Marco R" w:date="2018-08-27T10:20:00Z">
        <w:r>
          <w:fldChar w:fldCharType="begin"/>
        </w:r>
        <w:r>
          <w:instrText xml:space="preserve"> HYPERLINK "http://www.gcpedia.gc.ca/wiki/Information_management_at_Fisheries_and_Oceans_Canada_(DFO)/Information_management_initiatives/GCDocs/Guide" \l "saving" </w:instrText>
        </w:r>
        <w:r>
          <w:fldChar w:fldCharType="separate"/>
        </w:r>
        <w:r w:rsidR="00B7165E" w:rsidRPr="006F3A7D">
          <w:rPr>
            <w:rStyle w:val="Hyperlink"/>
          </w:rPr>
          <w:t>Send and Save directly</w:t>
        </w:r>
        <w:r w:rsidRPr="006F3A7D">
          <w:rPr>
            <w:rStyle w:val="Hyperlink"/>
          </w:rPr>
          <w:t xml:space="preserve"> from Outlook</w:t>
        </w:r>
        <w:r>
          <w:fldChar w:fldCharType="end"/>
        </w:r>
      </w:ins>
    </w:p>
    <w:p w:rsidR="00B7165E" w:rsidRDefault="006F3A7D" w:rsidP="00B7165E">
      <w:pPr>
        <w:pStyle w:val="ListParagraph"/>
        <w:numPr>
          <w:ilvl w:val="0"/>
          <w:numId w:val="7"/>
        </w:numPr>
        <w:rPr>
          <w:ins w:id="79" w:author="Battilana, Marco R" w:date="2018-08-27T09:23:00Z"/>
        </w:rPr>
        <w:pPrChange w:id="80" w:author="Battilana, Marco R" w:date="2018-08-27T09:22:00Z">
          <w:pPr>
            <w:pStyle w:val="Heading2"/>
          </w:pPr>
        </w:pPrChange>
      </w:pPr>
      <w:ins w:id="81" w:author="Battilana, Marco R" w:date="2018-08-27T10:21:00Z">
        <w:r>
          <w:fldChar w:fldCharType="begin"/>
        </w:r>
        <w:r>
          <w:instrText xml:space="preserve"> HYPERLINK "http://www.gcpedia.gc.ca/wiki/Information_management_at_Fisheries_and_Oceans_Canada_(DFO)/Information_management_initiatives/GCDocs/Guide" \l "saving" </w:instrText>
        </w:r>
        <w:r>
          <w:fldChar w:fldCharType="separate"/>
        </w:r>
        <w:r w:rsidRPr="006F3A7D">
          <w:rPr>
            <w:rStyle w:val="Hyperlink"/>
          </w:rPr>
          <w:t>Save using Drag and Drop</w:t>
        </w:r>
        <w:r>
          <w:fldChar w:fldCharType="end"/>
        </w:r>
      </w:ins>
    </w:p>
    <w:p w:rsidR="00B7165E" w:rsidRPr="00B7165E" w:rsidRDefault="006F3A7D" w:rsidP="00B7165E">
      <w:pPr>
        <w:pStyle w:val="ListParagraph"/>
        <w:numPr>
          <w:ilvl w:val="0"/>
          <w:numId w:val="7"/>
        </w:numPr>
        <w:rPr>
          <w:ins w:id="82" w:author="Battilana, Marco R" w:date="2018-08-27T09:14:00Z"/>
        </w:rPr>
        <w:pPrChange w:id="83" w:author="Battilana, Marco R" w:date="2018-08-27T09:22:00Z">
          <w:pPr>
            <w:pStyle w:val="Heading2"/>
          </w:pPr>
        </w:pPrChange>
      </w:pPr>
      <w:ins w:id="84" w:author="Battilana, Marco R" w:date="2018-08-27T10:18:00Z">
        <w:r>
          <w:fldChar w:fldCharType="begin"/>
        </w:r>
        <w:r>
          <w:instrText xml:space="preserve"> HYPERLINK "https://gcdocs.gc.ca/dfo-mpo/llisapi.dll/Overview/1461084" </w:instrText>
        </w:r>
        <w:r>
          <w:fldChar w:fldCharType="separate"/>
        </w:r>
      </w:ins>
      <w:ins w:id="85" w:author="Battilana, Marco R" w:date="2018-08-27T10:19:00Z">
        <w:r>
          <w:rPr>
            <w:rStyle w:val="Hyperlink"/>
          </w:rPr>
          <w:t>Outlook: Moving whole folders (PowerPoint)</w:t>
        </w:r>
      </w:ins>
      <w:ins w:id="86" w:author="Battilana, Marco R" w:date="2018-08-27T10:18:00Z">
        <w:r>
          <w:fldChar w:fldCharType="end"/>
        </w:r>
      </w:ins>
      <w:ins w:id="87" w:author="Battilana, Marco R" w:date="2018-08-27T09:24:00Z">
        <w:r w:rsidR="00B7165E">
          <w:t xml:space="preserve"> </w:t>
        </w:r>
      </w:ins>
    </w:p>
    <w:p w:rsidR="00594944" w:rsidRDefault="0052720C" w:rsidP="00594944">
      <w:pPr>
        <w:rPr>
          <w:ins w:id="88" w:author="Battilana, Marco R" w:date="2018-08-27T09:38:00Z"/>
        </w:rPr>
      </w:pPr>
      <w:ins w:id="89" w:author="Battilana, Marco R" w:date="2018-08-30T13:49:00Z">
        <w:r>
          <w:t xml:space="preserve">NOTE: </w:t>
        </w:r>
        <w:r w:rsidRPr="0052720C">
          <w:rPr>
            <w:b/>
            <w:rPrChange w:id="90" w:author="Battilana, Marco R" w:date="2018-08-30T13:49:00Z">
              <w:rPr/>
            </w:rPrChange>
          </w:rPr>
          <w:t>A</w:t>
        </w:r>
      </w:ins>
      <w:ins w:id="91" w:author="Battilana, Marco R" w:date="2018-08-27T09:38:00Z">
        <w:r w:rsidR="00440205" w:rsidRPr="0052720C">
          <w:rPr>
            <w:b/>
            <w:rPrChange w:id="92" w:author="Battilana, Marco R" w:date="2018-08-30T13:49:00Z">
              <w:rPr/>
            </w:rPrChange>
          </w:rPr>
          <w:t>ll</w:t>
        </w:r>
        <w:r w:rsidR="00440205">
          <w:t xml:space="preserve"> </w:t>
        </w:r>
      </w:ins>
      <w:ins w:id="93" w:author="Battilana, Marco R" w:date="2018-08-30T08:13:00Z">
        <w:r w:rsidR="009441ED">
          <w:t xml:space="preserve">personal </w:t>
        </w:r>
      </w:ins>
      <w:ins w:id="94" w:author="Battilana, Marco R" w:date="2018-08-27T09:38:00Z">
        <w:r w:rsidR="00440205">
          <w:t xml:space="preserve">documents and e-mails are required to follow the </w:t>
        </w:r>
      </w:ins>
      <w:ins w:id="95" w:author="Battilana, Marco R" w:date="2018-08-27T10:04:00Z">
        <w:r w:rsidR="00713982">
          <w:fldChar w:fldCharType="begin"/>
        </w:r>
        <w:r w:rsidR="00713982">
          <w:instrText xml:space="preserve"> HYPERLINK "https://gcdocs.gc.ca/dfo-mpo/llisapi.dll/Open/681776" </w:instrText>
        </w:r>
        <w:r w:rsidR="00713982">
          <w:fldChar w:fldCharType="separate"/>
        </w:r>
        <w:r w:rsidR="00440205" w:rsidRPr="00713982">
          <w:rPr>
            <w:rStyle w:val="Hyperlink"/>
          </w:rPr>
          <w:t>Business Rules and Best Practices for GCdocs</w:t>
        </w:r>
        <w:r w:rsidR="00713982">
          <w:fldChar w:fldCharType="end"/>
        </w:r>
      </w:ins>
      <w:ins w:id="96" w:author="Battilana, Marco R" w:date="2018-08-27T09:38:00Z">
        <w:r w:rsidR="00440205">
          <w:t>.</w:t>
        </w:r>
        <w:bookmarkStart w:id="97" w:name="_GoBack"/>
        <w:bookmarkEnd w:id="97"/>
      </w:ins>
    </w:p>
    <w:p w:rsidR="00440205" w:rsidRDefault="00440205" w:rsidP="00440205">
      <w:pPr>
        <w:pStyle w:val="Heading2"/>
        <w:rPr>
          <w:ins w:id="98" w:author="Battilana, Marco R" w:date="2018-08-27T09:39:00Z"/>
        </w:rPr>
        <w:pPrChange w:id="99" w:author="Battilana, Marco R" w:date="2018-08-27T09:39:00Z">
          <w:pPr/>
        </w:pPrChange>
      </w:pPr>
      <w:ins w:id="100" w:author="Battilana, Marco R" w:date="2018-08-27T09:38:00Z">
        <w:r>
          <w:t>Business Rules</w:t>
        </w:r>
      </w:ins>
    </w:p>
    <w:p w:rsidR="00440205" w:rsidRDefault="006F3A7D" w:rsidP="00440205">
      <w:pPr>
        <w:rPr>
          <w:ins w:id="101" w:author="Battilana, Marco R" w:date="2018-08-27T10:16:00Z"/>
        </w:rPr>
      </w:pPr>
      <w:ins w:id="102" w:author="Battilana, Marco R" w:date="2018-08-27T10:16:00Z">
        <w:r>
          <w:t>[</w:t>
        </w:r>
      </w:ins>
      <w:ins w:id="103" w:author="Battilana, Marco R" w:date="2018-08-27T09:39:00Z">
        <w:r w:rsidR="00440205">
          <w:t>Expand / Collapse box w/ BR content</w:t>
        </w:r>
      </w:ins>
      <w:ins w:id="104" w:author="Battilana, Marco R" w:date="2018-08-27T10:16:00Z">
        <w:r>
          <w:t>]</w:t>
        </w:r>
      </w:ins>
    </w:p>
    <w:p w:rsidR="006F3A7D" w:rsidRDefault="006F3A7D" w:rsidP="006F3A7D">
      <w:pPr>
        <w:pStyle w:val="ListParagraph"/>
        <w:numPr>
          <w:ilvl w:val="0"/>
          <w:numId w:val="8"/>
        </w:numPr>
        <w:rPr>
          <w:ins w:id="105" w:author="Battilana, Marco R" w:date="2018-08-27T10:16:00Z"/>
        </w:rPr>
      </w:pPr>
      <w:ins w:id="106" w:author="Battilana, Marco R" w:date="2018-08-27T10:16:00Z">
        <w:r>
          <w:t>Each user will have a personal workspace in GCdocs. The personal workspace is intended to be used for managing documents of a personal-professional nature, and in accordance with Policy on Acceptable Network and Device Use and IM Standard for the Storage of Electronic Information.</w:t>
        </w:r>
      </w:ins>
    </w:p>
    <w:p w:rsidR="006F3A7D" w:rsidRDefault="006F3A7D" w:rsidP="006F3A7D">
      <w:pPr>
        <w:pStyle w:val="ListParagraph"/>
        <w:numPr>
          <w:ilvl w:val="0"/>
          <w:numId w:val="8"/>
        </w:numPr>
        <w:rPr>
          <w:ins w:id="107" w:author="Battilana, Marco R" w:date="2018-08-27T10:16:00Z"/>
        </w:rPr>
      </w:pPr>
      <w:ins w:id="108" w:author="Battilana, Marco R" w:date="2018-08-27T10:16:00Z">
        <w:r>
          <w:t xml:space="preserve">A user’s personal workspace will be setup as accessible only to the user and GCdocs Administrators but the user will retain control over access to their personal space. </w:t>
        </w:r>
      </w:ins>
    </w:p>
    <w:p w:rsidR="006F3A7D" w:rsidRDefault="006F3A7D" w:rsidP="006F3A7D">
      <w:pPr>
        <w:pStyle w:val="ListParagraph"/>
        <w:numPr>
          <w:ilvl w:val="0"/>
          <w:numId w:val="8"/>
        </w:numPr>
        <w:rPr>
          <w:ins w:id="109" w:author="Battilana, Marco R" w:date="2018-08-27T10:16:00Z"/>
        </w:rPr>
      </w:pPr>
      <w:ins w:id="110" w:author="Battilana, Marco R" w:date="2018-08-27T10:16:00Z">
        <w:r>
          <w:t>Users must limit access to their personal workspace to every extent possible. If a document in one’s personal workspace must be shared, there is likely a folder to share it within the enterprise workspace where access can be limited as required rather than permitting access to one’s personal workspace.</w:t>
        </w:r>
      </w:ins>
    </w:p>
    <w:p w:rsidR="006F3A7D" w:rsidRDefault="006F3A7D" w:rsidP="006F3A7D">
      <w:pPr>
        <w:pStyle w:val="ListParagraph"/>
        <w:numPr>
          <w:ilvl w:val="0"/>
          <w:numId w:val="8"/>
        </w:numPr>
        <w:rPr>
          <w:ins w:id="111" w:author="Battilana, Marco R" w:date="2018-08-27T10:16:00Z"/>
        </w:rPr>
      </w:pPr>
      <w:ins w:id="112" w:author="Battilana, Marco R" w:date="2018-08-27T10:16:00Z">
        <w:r>
          <w:t>All information of business value must be stored within the enterprise workspace, even in draft form. There are access controls available to document owners that allow them to limit access to their documents until they are prepared to share more broadly.</w:t>
        </w:r>
      </w:ins>
    </w:p>
    <w:p w:rsidR="006F3A7D" w:rsidRDefault="006F3A7D" w:rsidP="006F3A7D">
      <w:pPr>
        <w:pStyle w:val="ListParagraph"/>
        <w:numPr>
          <w:ilvl w:val="0"/>
          <w:numId w:val="8"/>
        </w:numPr>
        <w:rPr>
          <w:ins w:id="113" w:author="Battilana, Marco R" w:date="2018-08-27T10:16:00Z"/>
        </w:rPr>
      </w:pPr>
      <w:ins w:id="114" w:author="Battilana, Marco R" w:date="2018-08-27T10:16:00Z">
        <w:r>
          <w:t xml:space="preserve">Users are responsible for utilizing their Personal Workspace responsibly. Regular monitoring and reporting will be conducted on the size of Personal Workspaces and targeted document types (e.g. videos and photos). Information Management Services may follow-up with employees, if required, to request that clean-up actions be performed. </w:t>
        </w:r>
      </w:ins>
    </w:p>
    <w:p w:rsidR="006F3A7D" w:rsidRDefault="006F3A7D" w:rsidP="006F3A7D">
      <w:pPr>
        <w:pStyle w:val="ListParagraph"/>
        <w:numPr>
          <w:ilvl w:val="0"/>
          <w:numId w:val="8"/>
        </w:numPr>
        <w:rPr>
          <w:ins w:id="115" w:author="Battilana, Marco R" w:date="2018-08-27T10:16:00Z"/>
        </w:rPr>
      </w:pPr>
      <w:ins w:id="116" w:author="Battilana, Marco R" w:date="2018-08-27T10:16:00Z">
        <w:r>
          <w:t>Remember, content remaining in a user’s personal workspace will be deleted 30 days following their departure from the Department - IM Standard for Departing Employees.</w:t>
        </w:r>
      </w:ins>
    </w:p>
    <w:p w:rsidR="006F3A7D" w:rsidRPr="00655D1B" w:rsidRDefault="006F3A7D" w:rsidP="006F3A7D">
      <w:pPr>
        <w:rPr>
          <w:ins w:id="117" w:author="Battilana, Marco R" w:date="2018-08-27T10:16:00Z"/>
          <w:i/>
        </w:rPr>
      </w:pPr>
      <w:ins w:id="118" w:author="Battilana, Marco R" w:date="2018-08-27T10:16:00Z">
        <w:r w:rsidRPr="00655D1B">
          <w:rPr>
            <w:i/>
          </w:rPr>
          <w:t xml:space="preserve">Justification: As this space is not meant to store documents of business value, it will not be retained for future departmental use once the employee leaves the department. Also, limiting access to one’s personal workspace, where at all possible, mitigates any risk that another employee may access any personal information contained therein. </w:t>
        </w:r>
      </w:ins>
    </w:p>
    <w:p w:rsidR="006F3A7D" w:rsidRPr="00440205" w:rsidRDefault="006F3A7D" w:rsidP="00440205">
      <w:pPr>
        <w:rPr>
          <w:ins w:id="119" w:author="Battilana, Marco R" w:date="2018-08-27T09:38:00Z"/>
        </w:rPr>
      </w:pPr>
    </w:p>
    <w:p w:rsidR="00440205" w:rsidRDefault="00440205" w:rsidP="00440205">
      <w:pPr>
        <w:pStyle w:val="Heading2"/>
        <w:rPr>
          <w:ins w:id="120" w:author="Battilana, Marco R" w:date="2018-08-27T09:39:00Z"/>
        </w:rPr>
        <w:pPrChange w:id="121" w:author="Battilana, Marco R" w:date="2018-08-27T09:39:00Z">
          <w:pPr/>
        </w:pPrChange>
      </w:pPr>
      <w:ins w:id="122" w:author="Battilana, Marco R" w:date="2018-08-27T09:38:00Z">
        <w:r>
          <w:t>Best Practices</w:t>
        </w:r>
      </w:ins>
    </w:p>
    <w:p w:rsidR="00440205" w:rsidRDefault="006F3A7D" w:rsidP="00440205">
      <w:pPr>
        <w:rPr>
          <w:ins w:id="123" w:author="Battilana, Marco R" w:date="2018-08-27T10:17:00Z"/>
        </w:rPr>
      </w:pPr>
      <w:ins w:id="124" w:author="Battilana, Marco R" w:date="2018-08-27T10:17:00Z">
        <w:r>
          <w:t>[</w:t>
        </w:r>
      </w:ins>
      <w:ins w:id="125" w:author="Battilana, Marco R" w:date="2018-08-27T09:39:00Z">
        <w:r w:rsidR="00440205">
          <w:t>Expand / Collapse box w/ BP content</w:t>
        </w:r>
      </w:ins>
      <w:ins w:id="126" w:author="Battilana, Marco R" w:date="2018-08-27T10:17:00Z">
        <w:r>
          <w:t>]</w:t>
        </w:r>
      </w:ins>
    </w:p>
    <w:p w:rsidR="006F3A7D" w:rsidRDefault="006F3A7D" w:rsidP="006F3A7D">
      <w:pPr>
        <w:pStyle w:val="ListParagraph"/>
        <w:numPr>
          <w:ilvl w:val="0"/>
          <w:numId w:val="9"/>
        </w:numPr>
        <w:rPr>
          <w:ins w:id="127" w:author="Battilana, Marco R" w:date="2018-08-27T10:17:00Z"/>
        </w:rPr>
      </w:pPr>
      <w:ins w:id="128" w:author="Battilana, Marco R" w:date="2018-08-27T10:17:00Z">
        <w:r>
          <w:t xml:space="preserve">Users must not save information of business value in their personal workspace as it cannot be shared with colleagues and will be lost should the employee depart unexpectedly. The content should be deleted when the employee leaves the department. </w:t>
        </w:r>
      </w:ins>
    </w:p>
    <w:p w:rsidR="006F3A7D" w:rsidRDefault="006F3A7D" w:rsidP="006F3A7D">
      <w:pPr>
        <w:pStyle w:val="ListParagraph"/>
        <w:numPr>
          <w:ilvl w:val="0"/>
          <w:numId w:val="9"/>
        </w:numPr>
        <w:rPr>
          <w:ins w:id="129" w:author="Battilana, Marco R" w:date="2018-08-27T10:17:00Z"/>
        </w:rPr>
      </w:pPr>
      <w:ins w:id="130" w:author="Battilana, Marco R" w:date="2018-08-27T10:17:00Z">
        <w:r>
          <w:t>Personal-professional items, such as an email referencing an employee’s performance agreement, resume, personal HR files, etc. are examples of what may be kept in this area.</w:t>
        </w:r>
      </w:ins>
    </w:p>
    <w:p w:rsidR="006F3A7D" w:rsidRDefault="006F3A7D" w:rsidP="006F3A7D">
      <w:pPr>
        <w:pStyle w:val="ListParagraph"/>
        <w:numPr>
          <w:ilvl w:val="0"/>
          <w:numId w:val="9"/>
        </w:numPr>
        <w:rPr>
          <w:ins w:id="131" w:author="Battilana, Marco R" w:date="2018-08-27T10:17:00Z"/>
        </w:rPr>
      </w:pPr>
      <w:ins w:id="132" w:author="Battilana, Marco R" w:date="2018-08-27T10:17:00Z">
        <w:r>
          <w:t xml:space="preserve">Users are encouraged to review the contents of their Personal Workspace regularly (every two years at a minimum) and perform clean-up actions to maintain an organized Personal Workspace environment. </w:t>
        </w:r>
      </w:ins>
    </w:p>
    <w:p w:rsidR="006F3A7D" w:rsidRDefault="006F3A7D" w:rsidP="006F3A7D">
      <w:pPr>
        <w:rPr>
          <w:ins w:id="133" w:author="Battilana, Marco R" w:date="2018-08-27T10:17:00Z"/>
        </w:rPr>
      </w:pPr>
    </w:p>
    <w:p w:rsidR="006F3A7D" w:rsidRPr="00655D1B" w:rsidRDefault="006F3A7D" w:rsidP="006F3A7D">
      <w:pPr>
        <w:rPr>
          <w:ins w:id="134" w:author="Battilana, Marco R" w:date="2018-08-27T10:17:00Z"/>
          <w:i/>
        </w:rPr>
      </w:pPr>
      <w:ins w:id="135" w:author="Battilana, Marco R" w:date="2018-08-27T10:17:00Z">
        <w:r w:rsidRPr="00655D1B">
          <w:rPr>
            <w:i/>
          </w:rPr>
          <w:t xml:space="preserve">Justification: Information of business value must be accessible to other employees requiring it for their duties and be accessible for ATIP searches. Regularly deleting information that is no longer useful will help maintain respectable electronic storage levels for the department. </w:t>
        </w:r>
      </w:ins>
    </w:p>
    <w:p w:rsidR="006F3A7D" w:rsidRPr="00440205" w:rsidRDefault="006F3A7D" w:rsidP="00440205">
      <w:pPr>
        <w:rPr>
          <w:ins w:id="136" w:author="Battilana, Marco R" w:date="2018-08-27T09:14:00Z"/>
        </w:rPr>
      </w:pPr>
    </w:p>
    <w:p w:rsidR="00594944" w:rsidRDefault="00594944" w:rsidP="00594944">
      <w:pPr>
        <w:pPrChange w:id="137" w:author="Battilana, Marco R" w:date="2018-08-27T09:14:00Z">
          <w:pPr>
            <w:pStyle w:val="ListParagraph"/>
            <w:numPr>
              <w:numId w:val="1"/>
            </w:numPr>
            <w:ind w:hanging="360"/>
          </w:pPr>
        </w:pPrChange>
      </w:pPr>
    </w:p>
    <w:sectPr w:rsidR="005949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04B2"/>
    <w:multiLevelType w:val="hybridMultilevel"/>
    <w:tmpl w:val="76EA88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E4771D"/>
    <w:multiLevelType w:val="hybridMultilevel"/>
    <w:tmpl w:val="B82262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AE622CE"/>
    <w:multiLevelType w:val="hybridMultilevel"/>
    <w:tmpl w:val="C2C46C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DED31D6"/>
    <w:multiLevelType w:val="hybridMultilevel"/>
    <w:tmpl w:val="A9665B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18D5594"/>
    <w:multiLevelType w:val="hybridMultilevel"/>
    <w:tmpl w:val="95A8FC3A"/>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5" w15:restartNumberingAfterBreak="0">
    <w:nsid w:val="505477FC"/>
    <w:multiLevelType w:val="hybridMultilevel"/>
    <w:tmpl w:val="76EA88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3C86801"/>
    <w:multiLevelType w:val="hybridMultilevel"/>
    <w:tmpl w:val="B6F8E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6AD77D4"/>
    <w:multiLevelType w:val="hybridMultilevel"/>
    <w:tmpl w:val="E7E265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5A80169"/>
    <w:multiLevelType w:val="hybridMultilevel"/>
    <w:tmpl w:val="A9665B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2"/>
  </w:num>
  <w:num w:numId="5">
    <w:abstractNumId w:val="0"/>
  </w:num>
  <w:num w:numId="6">
    <w:abstractNumId w:val="7"/>
  </w:num>
  <w:num w:numId="7">
    <w:abstractNumId w:val="4"/>
  </w:num>
  <w:num w:numId="8">
    <w:abstractNumId w:val="8"/>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ttilana, Marco R">
    <w15:presenceInfo w15:providerId="AD" w15:userId="S-1-5-21-334392860-1687531001-4089495415-1147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1B"/>
    <w:rsid w:val="00091F88"/>
    <w:rsid w:val="000B44B6"/>
    <w:rsid w:val="000E4028"/>
    <w:rsid w:val="000F4383"/>
    <w:rsid w:val="001076A7"/>
    <w:rsid w:val="00157CCE"/>
    <w:rsid w:val="002467A7"/>
    <w:rsid w:val="003C6B8A"/>
    <w:rsid w:val="00440205"/>
    <w:rsid w:val="00467EA4"/>
    <w:rsid w:val="0052720C"/>
    <w:rsid w:val="00594944"/>
    <w:rsid w:val="005B1E45"/>
    <w:rsid w:val="00655D1B"/>
    <w:rsid w:val="006F3A7D"/>
    <w:rsid w:val="00713982"/>
    <w:rsid w:val="008841E7"/>
    <w:rsid w:val="009441ED"/>
    <w:rsid w:val="00A30497"/>
    <w:rsid w:val="00A66238"/>
    <w:rsid w:val="00A6719F"/>
    <w:rsid w:val="00B7165E"/>
    <w:rsid w:val="00FC2D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57B5F"/>
  <w15:chartTrackingRefBased/>
  <w15:docId w15:val="{5352BCFF-8A6D-466F-9010-E947BD712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5D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5D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D1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55D1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55D1B"/>
    <w:pPr>
      <w:ind w:left="720"/>
      <w:contextualSpacing/>
    </w:pPr>
  </w:style>
  <w:style w:type="paragraph" w:styleId="Revision">
    <w:name w:val="Revision"/>
    <w:hidden/>
    <w:uiPriority w:val="99"/>
    <w:semiHidden/>
    <w:rsid w:val="001076A7"/>
    <w:pPr>
      <w:spacing w:after="0" w:line="240" w:lineRule="auto"/>
    </w:pPr>
  </w:style>
  <w:style w:type="paragraph" w:styleId="BalloonText">
    <w:name w:val="Balloon Text"/>
    <w:basedOn w:val="Normal"/>
    <w:link w:val="BalloonTextChar"/>
    <w:uiPriority w:val="99"/>
    <w:semiHidden/>
    <w:unhideWhenUsed/>
    <w:rsid w:val="001076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6A7"/>
    <w:rPr>
      <w:rFonts w:ascii="Segoe UI" w:hAnsi="Segoe UI" w:cs="Segoe UI"/>
      <w:sz w:val="18"/>
      <w:szCs w:val="18"/>
    </w:rPr>
  </w:style>
  <w:style w:type="character" w:styleId="Hyperlink">
    <w:name w:val="Hyperlink"/>
    <w:basedOn w:val="DefaultParagraphFont"/>
    <w:uiPriority w:val="99"/>
    <w:unhideWhenUsed/>
    <w:rsid w:val="00713982"/>
    <w:rPr>
      <w:color w:val="0563C1" w:themeColor="hyperlink"/>
      <w:u w:val="single"/>
    </w:rPr>
  </w:style>
  <w:style w:type="character" w:styleId="FollowedHyperlink">
    <w:name w:val="FollowedHyperlink"/>
    <w:basedOn w:val="DefaultParagraphFont"/>
    <w:uiPriority w:val="99"/>
    <w:semiHidden/>
    <w:unhideWhenUsed/>
    <w:rsid w:val="006F3A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2</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Battilana, Marco R</dc:creator>
  <cp:keywords/>
  <dc:description/>
  <cp:lastModifiedBy>Battilana, Marco R</cp:lastModifiedBy>
  <cp:revision>20</cp:revision>
  <dcterms:created xsi:type="dcterms:W3CDTF">2018-08-27T16:06:00Z</dcterms:created>
  <dcterms:modified xsi:type="dcterms:W3CDTF">2018-08-30T20:49:00Z</dcterms:modified>
</cp:coreProperties>
</file>